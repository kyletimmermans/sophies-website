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spacing w:line="240" w:lineRule="auto"/>
        <w:jc w:val="center"/>
        <w:rPr>
          <w:rFonts w:ascii="Calibri" w:cs="Calibri" w:hAnsi="Calibri" w:eastAsia="Calibri"/>
          <w:b w:val="1"/>
          <w:bCs w:val="1"/>
          <w:sz w:val="72"/>
          <w:szCs w:val="72"/>
        </w:rPr>
      </w:pPr>
      <w:r>
        <w:rPr>
          <w:rFonts w:ascii="Calibri" w:cs="Calibri" w:hAnsi="Calibri" w:eastAsia="Calibri"/>
          <w:b w:val="1"/>
          <w:bCs w:val="1"/>
          <w:sz w:val="72"/>
          <w:szCs w:val="72"/>
          <w:rtl w:val="0"/>
          <w:lang w:val="de-DE"/>
        </w:rPr>
        <w:t>Sophie Keplinger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"mailto:Sophiekeplinger19@gmail.com"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Sophiekeplinger19@gmail.com</w:t>
      </w:r>
      <w:r>
        <w:rPr/>
        <w:fldChar w:fldCharType="end" w:fldLock="0"/>
      </w:r>
      <w:r>
        <w:tab/>
        <w:tab/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  </w:t>
      </w:r>
      <w:r>
        <w:tab/>
        <w:tab/>
        <w:tab/>
        <w:tab/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Height: 5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5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”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(402)779-5690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de-DE"/>
        </w:rPr>
        <w:t>THEATRE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i w:val="0"/>
          <w:iCs w:val="0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Brilliant Traces</w:t>
        <w:tab/>
        <w:tab/>
        <w:tab/>
      </w:r>
      <w:del w:id="0" w:date="2022-09-16T18:53:33Z" w:author="Sophie Keplinger">
        <w:r>
          <w:rPr>
            <w:rFonts w:ascii="Times New Roman" w:cs="Times New Roman" w:hAnsi="Times New Roman" w:eastAsia="Times New Roman"/>
            <w:i w:val="1"/>
            <w:iCs w:val="1"/>
            <w:sz w:val="24"/>
            <w:szCs w:val="24"/>
          </w:rPr>
          <w:tab/>
        </w:r>
      </w:del>
      <w:r>
        <w:rPr>
          <w:rFonts w:ascii="Times New Roman" w:hAnsi="Times New Roman"/>
          <w:i w:val="0"/>
          <w:iCs w:val="0"/>
          <w:sz w:val="24"/>
          <w:szCs w:val="24"/>
          <w:rtl w:val="0"/>
          <w:lang w:val="en-US"/>
        </w:rPr>
        <w:t>Rosannah</w:t>
        <w:tab/>
        <w:tab/>
        <w:t xml:space="preserve">    </w:t>
      </w:r>
      <w:del w:id="1" w:date="2023-02-06T18:11:59Z" w:author="Sophie Keplinger">
        <w:r>
          <w:rPr>
            <w:rFonts w:ascii="Times New Roman" w:hAnsi="Times New Roman"/>
            <w:i w:val="0"/>
            <w:iCs w:val="0"/>
            <w:sz w:val="24"/>
            <w:szCs w:val="24"/>
            <w:rtl w:val="0"/>
            <w:lang w:val="en-US"/>
          </w:rPr>
          <w:delText xml:space="preserve">      </w:delText>
        </w:r>
      </w:del>
      <w:r>
        <w:rPr>
          <w:rFonts w:ascii="Times New Roman" w:hAnsi="Times New Roman"/>
          <w:i w:val="0"/>
          <w:iCs w:val="0"/>
          <w:sz w:val="24"/>
          <w:szCs w:val="24"/>
          <w:rtl w:val="0"/>
          <w:lang w:val="en-US"/>
        </w:rPr>
        <w:t>American Theatre of Actors</w:t>
      </w:r>
      <w:ins w:id="2" w:date="2023-02-06T18:11:53Z" w:author="Sophie Keplinger">
        <w:r>
          <w:rPr>
            <w:rFonts w:ascii="Times New Roman" w:hAnsi="Times New Roman"/>
            <w:i w:val="0"/>
            <w:iCs w:val="0"/>
            <w:sz w:val="24"/>
            <w:szCs w:val="24"/>
            <w:rtl w:val="0"/>
            <w:lang w:val="en-US"/>
          </w:rPr>
          <w:t>, NYC</w:t>
        </w:r>
      </w:ins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cs="Times New Roman" w:hAnsi="Times New Roman" w:eastAsia="Times New Roman"/>
          <w:i w:val="0"/>
          <w:iCs w:val="0"/>
          <w:sz w:val="24"/>
          <w:szCs w:val="24"/>
        </w:rPr>
        <w:tab/>
        <w:tab/>
        <w:tab/>
        <w:tab/>
        <w:tab/>
        <w:tab/>
        <w:tab/>
        <w:tab/>
      </w:r>
      <w:ins w:id="3" w:date="2022-09-16T18:57:04Z" w:author="Sophie Keplinger">
        <w:r>
          <w:rPr>
            <w:rFonts w:ascii="Times New Roman" w:hAnsi="Times New Roman"/>
            <w:i w:val="0"/>
            <w:iCs w:val="0"/>
            <w:sz w:val="24"/>
            <w:szCs w:val="24"/>
            <w:rtl w:val="0"/>
            <w:lang w:val="en-US"/>
          </w:rPr>
          <w:t xml:space="preserve">            </w:t>
        </w:r>
      </w:ins>
      <w:del w:id="4" w:date="2022-09-16T18:56:23Z" w:author="Sophie Keplinger">
        <w:r>
          <w:rPr>
            <w:rFonts w:ascii="Times New Roman" w:cs="Times New Roman" w:hAnsi="Times New Roman" w:eastAsia="Times New Roman"/>
            <w:i w:val="0"/>
            <w:iCs w:val="0"/>
            <w:sz w:val="24"/>
            <w:szCs w:val="24"/>
            <w:rtl w:val="0"/>
            <w:lang w:val="en-US"/>
          </w:rPr>
          <w:tab/>
          <w:delText xml:space="preserve">    </w:delText>
        </w:r>
      </w:del>
      <w:del w:id="5" w:date="2022-09-16T18:56:23Z" w:author="Sophie Keplinger">
        <w:r>
          <w:rPr>
            <w:rFonts w:ascii="Times New Roman" w:hAnsi="Times New Roman"/>
            <w:i w:val="1"/>
            <w:iCs w:val="1"/>
            <w:sz w:val="24"/>
            <w:szCs w:val="24"/>
            <w:rtl w:val="0"/>
            <w:lang w:val="en-US"/>
          </w:rPr>
          <w:delText xml:space="preserve"> </w:delText>
        </w:r>
      </w:del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dir. Susan Pilar</w:t>
      </w:r>
      <w:r>
        <w:rPr>
          <w:rFonts w:ascii="Times New Roman" w:cs="Times New Roman" w:hAnsi="Times New Roman" w:eastAsia="Times New Roman"/>
          <w:i w:val="0"/>
          <w:iCs w:val="0"/>
          <w:sz w:val="24"/>
          <w:szCs w:val="24"/>
        </w:rPr>
        <w:tab/>
      </w:r>
    </w:p>
    <w:p>
      <w:pPr>
        <w:pStyle w:val="Body"/>
        <w:spacing w:after="80" w:line="240" w:lineRule="auto"/>
        <w:rPr>
          <w:del w:id="6" w:date="2022-09-16T18:52:30Z" w:author="Sophie Keplinger"/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</w:p>
    <w:p>
      <w:pPr>
        <w:pStyle w:val="Body"/>
        <w:spacing w:after="8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pt-PT"/>
        </w:rPr>
        <w:t>Lysistrata</w:t>
      </w:r>
      <w:r>
        <w:tab/>
        <w:tab/>
        <w:tab/>
        <w:tab/>
      </w:r>
      <w:del w:id="7" w:date="2022-09-16T18:53:36Z" w:author="Sophie Keplinger">
        <w:r>
          <w:rPr/>
          <w:tab/>
        </w:r>
      </w:del>
      <w:r>
        <w:rPr>
          <w:rFonts w:ascii="Times New Roman" w:hAnsi="Times New Roman"/>
          <w:sz w:val="24"/>
          <w:szCs w:val="24"/>
          <w:rtl w:val="0"/>
          <w:lang w:val="pt-PT"/>
        </w:rPr>
        <w:t>Lysistrata</w:t>
      </w:r>
      <w:r>
        <w:tab/>
      </w:r>
      <w:ins w:id="8" w:date="2023-02-06T18:12:31Z" w:author="Sophie Keplinger">
        <w:r>
          <w:rPr>
            <w:rtl w:val="0"/>
            <w:lang w:val="en-US"/>
          </w:rPr>
          <w:tab/>
          <w:t xml:space="preserve">   </w:t>
        </w:r>
      </w:ins>
      <w:del w:id="9" w:date="2022-09-16T18:55:44Z" w:author="Sophie Keplinger">
        <w:r>
          <w:rPr/>
          <w:tab/>
          <w:tab/>
        </w:r>
      </w:del>
      <w:del w:id="10" w:date="2022-09-16T18:55:44Z" w:author="Sophie Keplinger">
        <w:r>
          <w:rPr>
            <w:rFonts w:ascii="Times New Roman" w:hAnsi="Times New Roman"/>
            <w:sz w:val="24"/>
            <w:szCs w:val="24"/>
            <w:rtl w:val="0"/>
          </w:rPr>
          <w:delText>Ioanna Katsarou</w:delText>
        </w:r>
      </w:del>
      <w:del w:id="11" w:date="2022-09-16T18:55:44Z" w:author="Sophie Keplinger">
        <w:r>
          <w:rPr>
            <w:rFonts w:ascii="Times New Roman" w:hAnsi="Times New Roman"/>
            <w:sz w:val="24"/>
            <w:szCs w:val="24"/>
            <w:rtl w:val="0"/>
            <w:lang w:val="en-US"/>
          </w:rPr>
          <w:delText>A</w:delText>
        </w:r>
      </w:del>
      <w:del w:id="12" w:date="2022-09-16T18:55:44Z" w:author="Sophie Keplinger">
        <w:r>
          <w:rPr>
            <w:rFonts w:ascii="Times New Roman" w:hAnsi="Times New Roman"/>
            <w:sz w:val="24"/>
            <w:szCs w:val="24"/>
            <w:rtl w:val="0"/>
            <w:lang w:val="en-US"/>
          </w:rPr>
          <w:delText>ADA</w:delText>
        </w:r>
      </w:del>
      <w:r>
        <w:rPr>
          <w:rFonts w:ascii="Times New Roman" w:hAnsi="Times New Roman"/>
          <w:sz w:val="24"/>
          <w:szCs w:val="24"/>
          <w:rtl w:val="0"/>
          <w:lang w:val="en-US"/>
        </w:rPr>
        <w:t>AADA</w:t>
      </w:r>
    </w:p>
    <w:p>
      <w:pPr>
        <w:pStyle w:val="Body"/>
        <w:spacing w:after="8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  <w:tab/>
        <w:tab/>
        <w:tab/>
        <w:tab/>
        <w:tab/>
        <w:tab/>
        <w:tab/>
      </w:r>
      <w:ins w:id="13" w:date="2022-09-16T18:57:12Z" w:author="Sophie Keplinger">
        <w:r>
          <w:rPr>
            <w:rFonts w:ascii="Times New Roman" w:hAnsi="Times New Roman"/>
            <w:sz w:val="24"/>
            <w:szCs w:val="24"/>
            <w:rtl w:val="0"/>
            <w:lang w:val="en-US"/>
          </w:rPr>
          <w:t xml:space="preserve">            </w:t>
        </w:r>
      </w:ins>
      <w:del w:id="14" w:date="2022-09-16T18:56:33Z" w:author="Sophie Keplinger">
        <w:r>
          <w:rPr>
            <w:rFonts w:ascii="Times New Roman" w:cs="Times New Roman" w:hAnsi="Times New Roman" w:eastAsia="Times New Roman"/>
            <w:sz w:val="24"/>
            <w:szCs w:val="24"/>
            <w:rtl w:val="0"/>
            <w:lang w:val="en-US"/>
          </w:rPr>
          <w:tab/>
          <w:tab/>
          <w:delText xml:space="preserve">  </w:delText>
        </w:r>
      </w:del>
      <w:del w:id="15" w:date="2022-09-16T18:54:04Z" w:author="Sophie Keplinger">
        <w:r>
          <w:rPr>
            <w:rFonts w:ascii="Times New Roman" w:hAnsi="Times New Roman"/>
            <w:sz w:val="24"/>
            <w:szCs w:val="24"/>
            <w:rtl w:val="0"/>
            <w:lang w:val="en-US"/>
          </w:rPr>
          <w:delText xml:space="preserve">  </w:delText>
        </w:r>
      </w:del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d</w:t>
      </w:r>
      <w:del w:id="16" w:date="2022-09-16T18:49:54Z" w:author="Sophie Keplinger">
        <w:r>
          <w:rPr>
            <w:rFonts w:ascii="Times New Roman" w:hAnsi="Times New Roman"/>
            <w:i w:val="1"/>
            <w:iCs w:val="1"/>
            <w:sz w:val="24"/>
            <w:szCs w:val="24"/>
            <w:rtl w:val="0"/>
            <w:lang w:val="en-US"/>
          </w:rPr>
          <w:delText xml:space="preserve"> </w:delText>
        </w:r>
      </w:del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ir. Joanna Katsarou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</w:t>
      </w:r>
    </w:p>
    <w:p>
      <w:pPr>
        <w:pStyle w:val="Body"/>
        <w:spacing w:after="8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</w:rPr>
        <w:t>Dracula</w:t>
      </w:r>
      <w:r>
        <w:tab/>
        <w:tab/>
        <w:tab/>
        <w:tab/>
      </w:r>
      <w:del w:id="17" w:date="2022-09-16T18:53:37Z" w:author="Sophie Keplinger">
        <w:r>
          <w:rPr/>
          <w:tab/>
        </w:r>
      </w:del>
      <w:r>
        <w:rPr>
          <w:rFonts w:ascii="Times New Roman" w:hAnsi="Times New Roman"/>
          <w:sz w:val="24"/>
          <w:szCs w:val="24"/>
          <w:rtl w:val="0"/>
        </w:rPr>
        <w:t xml:space="preserve">Dr. Van Helsing              </w:t>
      </w:r>
      <w:del w:id="18" w:date="2023-02-06T18:12:36Z" w:author="Sophie Keplinger">
        <w:r>
          <w:rPr>
            <w:rFonts w:ascii="Times New Roman" w:hAnsi="Times New Roman"/>
            <w:sz w:val="24"/>
            <w:szCs w:val="24"/>
            <w:rtl w:val="0"/>
          </w:rPr>
          <w:delText xml:space="preserve">       </w:delText>
        </w:r>
      </w:del>
      <w:del w:id="19" w:date="2023-02-06T18:12:15Z" w:author="Sophie Keplinger">
        <w:r>
          <w:rPr>
            <w:rFonts w:ascii="Times New Roman" w:hAnsi="Times New Roman"/>
            <w:sz w:val="24"/>
            <w:szCs w:val="24"/>
            <w:rtl w:val="0"/>
            <w:lang w:val="en-US"/>
          </w:rPr>
          <w:delText xml:space="preserve"> Michael Toomey</w:delText>
        </w:r>
      </w:del>
      <w:r>
        <w:rPr>
          <w:rFonts w:ascii="Times New Roman" w:hAnsi="Times New Roman"/>
          <w:sz w:val="24"/>
          <w:szCs w:val="24"/>
          <w:rtl w:val="0"/>
          <w:lang w:val="en-US"/>
        </w:rPr>
        <w:t>AADA</w:t>
      </w:r>
    </w:p>
    <w:p>
      <w:pPr>
        <w:pStyle w:val="Body"/>
        <w:spacing w:after="8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  <w:tab/>
        <w:tab/>
        <w:tab/>
        <w:tab/>
        <w:tab/>
      </w:r>
      <w:ins w:id="20" w:date="2022-09-16T18:56:42Z" w:author="Sophie Keplinger">
        <w:r>
          <w:rPr>
            <w:rFonts w:ascii="Times New Roman" w:cs="Times New Roman" w:hAnsi="Times New Roman" w:eastAsia="Times New Roman"/>
            <w:sz w:val="24"/>
            <w:szCs w:val="24"/>
          </w:rPr>
          <w:tab/>
          <w:tab/>
          <w:tab/>
        </w:r>
      </w:ins>
      <w:del w:id="21" w:date="2022-09-16T18:54:08Z" w:author="Sophie Keplinger">
        <w:r>
          <w:rPr>
            <w:rFonts w:ascii="Times New Roman" w:cs="Times New Roman" w:hAnsi="Times New Roman" w:eastAsia="Times New Roman"/>
            <w:sz w:val="24"/>
            <w:szCs w:val="24"/>
            <w:rtl w:val="0"/>
            <w:lang w:val="en-US"/>
          </w:rPr>
          <w:tab/>
          <w:tab/>
          <w:tab/>
          <w:tab/>
          <w:delText xml:space="preserve">  </w:delText>
        </w:r>
      </w:del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 xml:space="preserve">dir.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Michael Toomey</w:t>
      </w:r>
    </w:p>
    <w:p>
      <w:pPr>
        <w:pStyle w:val="Body"/>
        <w:spacing w:after="8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The Wolves</w:t>
      </w:r>
      <w:r>
        <w:tab/>
        <w:tab/>
        <w:tab/>
        <w:tab/>
      </w:r>
      <w:del w:id="22" w:date="2022-09-16T18:53:38Z" w:author="Sophie Keplinger">
        <w:r>
          <w:rPr/>
          <w:tab/>
        </w:r>
      </w:del>
      <w:r>
        <w:rPr>
          <w:rFonts w:ascii="Times New Roman" w:hAnsi="Times New Roman"/>
          <w:sz w:val="24"/>
          <w:szCs w:val="24"/>
          <w:rtl w:val="0"/>
          <w:lang w:val="it-IT"/>
        </w:rPr>
        <w:t>Soccer Mom</w:t>
      </w:r>
      <w:r>
        <w:tab/>
        <w:tab/>
      </w:r>
      <w:r>
        <w:rPr>
          <w:rFonts w:ascii="Times New Roman" w:hAnsi="Times New Roman"/>
          <w:sz w:val="24"/>
          <w:szCs w:val="24"/>
          <w:rtl w:val="0"/>
        </w:rPr>
        <w:t xml:space="preserve">   </w:t>
      </w:r>
      <w:ins w:id="23" w:date="2023-02-06T18:12:40Z" w:author="Sophie Keplinger">
        <w:r>
          <w:rPr>
            <w:rFonts w:ascii="Times New Roman" w:hAnsi="Times New Roman"/>
            <w:sz w:val="24"/>
            <w:szCs w:val="24"/>
            <w:rtl w:val="0"/>
            <w:lang w:val="en-US"/>
          </w:rPr>
          <w:t xml:space="preserve"> </w:t>
        </w:r>
      </w:ins>
      <w:del w:id="24" w:date="2023-02-06T18:12:39Z" w:author="Sophie Keplinger">
        <w:r>
          <w:rPr>
            <w:rFonts w:ascii="Times New Roman" w:hAnsi="Times New Roman"/>
            <w:sz w:val="24"/>
            <w:szCs w:val="24"/>
            <w:rtl w:val="0"/>
          </w:rPr>
          <w:delText xml:space="preserve">        </w:delText>
        </w:r>
      </w:del>
      <w:r>
        <w:rPr>
          <w:rFonts w:ascii="Times New Roman" w:hAnsi="Times New Roman"/>
          <w:sz w:val="24"/>
          <w:szCs w:val="24"/>
          <w:rtl w:val="0"/>
          <w:lang w:val="en-US"/>
        </w:rPr>
        <w:t>AADA</w:t>
      </w:r>
      <w:del w:id="25" w:date="2022-09-16T18:51:20Z" w:author="Sophie Keplinger">
        <w:r>
          <w:rPr>
            <w:rFonts w:ascii="Times New Roman" w:hAnsi="Times New Roman"/>
            <w:sz w:val="24"/>
            <w:szCs w:val="24"/>
            <w:rtl w:val="0"/>
          </w:rPr>
          <w:delText xml:space="preserve"> Sanaz Ghajar</w:delText>
        </w:r>
      </w:del>
    </w:p>
    <w:p>
      <w:pPr>
        <w:pStyle w:val="Body"/>
        <w:spacing w:after="8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  <w:tab/>
        <w:tab/>
        <w:tab/>
        <w:tab/>
        <w:tab/>
        <w:tab/>
        <w:tab/>
      </w:r>
      <w:ins w:id="26" w:date="2023-02-06T18:13:11Z" w:author="Sophie Keplinger">
        <w:r>
          <w:rPr>
            <w:rFonts w:ascii="Times New Roman" w:hAnsi="Times New Roman"/>
            <w:sz w:val="24"/>
            <w:szCs w:val="24"/>
            <w:rtl w:val="0"/>
            <w:lang w:val="en-US"/>
          </w:rPr>
          <w:t xml:space="preserve">   </w:t>
          <w:tab/>
        </w:r>
      </w:ins>
      <w:del w:id="27" w:date="2023-02-06T18:13:07Z" w:author="Sophie Keplinger">
        <w:r>
          <w:rPr>
            <w:rFonts w:ascii="Times New Roman" w:cs="Times New Roman" w:hAnsi="Times New Roman" w:eastAsia="Times New Roman"/>
            <w:sz w:val="24"/>
            <w:szCs w:val="24"/>
            <w:rtl w:val="0"/>
            <w:lang w:val="en-US"/>
          </w:rPr>
          <w:tab/>
          <w:delText xml:space="preserve"> </w:delText>
          <w:tab/>
          <w:tab/>
          <w:delText xml:space="preserve">  </w:delText>
        </w:r>
      </w:del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 xml:space="preserve">dir.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pt-PT"/>
        </w:rPr>
        <w:t>Sanaz Ghajar</w:t>
      </w:r>
    </w:p>
    <w:p>
      <w:pPr>
        <w:pStyle w:val="Body"/>
        <w:spacing w:after="8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The Little Mermaid</w:t>
      </w:r>
      <w:r>
        <w:tab/>
        <w:tab/>
        <w:tab/>
      </w:r>
      <w:del w:id="28" w:date="2022-09-16T18:53:40Z" w:author="Sophie Keplinger">
        <w:r>
          <w:rPr/>
          <w:tab/>
        </w:r>
      </w:del>
      <w:r>
        <w:rPr>
          <w:rFonts w:ascii="Times New Roman" w:hAnsi="Times New Roman"/>
          <w:sz w:val="24"/>
          <w:szCs w:val="24"/>
          <w:rtl w:val="0"/>
        </w:rPr>
        <w:t>Ariel</w:t>
      </w:r>
      <w:r>
        <w:tab/>
        <w:tab/>
        <w:tab/>
      </w:r>
      <w:ins w:id="29" w:date="2023-02-06T18:12:43Z" w:author="Sophie Keplinger">
        <w:r>
          <w:rPr>
            <w:rtl w:val="0"/>
            <w:lang w:val="en-US"/>
          </w:rPr>
          <w:t xml:space="preserve">    </w:t>
        </w:r>
      </w:ins>
      <w:del w:id="30" w:date="2022-09-16T18:51:31Z" w:author="Sophie Keplinger">
        <w:r>
          <w:rPr/>
          <w:tab/>
        </w:r>
      </w:del>
      <w:r>
        <w:rPr>
          <w:rFonts w:ascii="Times New Roman" w:hAnsi="Times New Roman"/>
          <w:sz w:val="24"/>
          <w:szCs w:val="24"/>
          <w:rtl w:val="0"/>
          <w:lang w:val="en-US"/>
        </w:rPr>
        <w:t>Millard Theatre</w:t>
      </w:r>
    </w:p>
    <w:p>
      <w:pPr>
        <w:pStyle w:val="Body"/>
        <w:spacing w:after="8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</w:rPr>
        <w:t>Madeline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s Christmas</w:t>
      </w:r>
      <w:r>
        <w:tab/>
        <w:tab/>
        <w:tab/>
      </w:r>
      <w:del w:id="31" w:date="2022-09-16T18:53:42Z" w:author="Sophie Keplinger">
        <w:r>
          <w:rPr/>
          <w:tab/>
        </w:r>
      </w:del>
      <w:r>
        <w:rPr>
          <w:rFonts w:ascii="Times New Roman" w:hAnsi="Times New Roman"/>
          <w:sz w:val="24"/>
          <w:szCs w:val="24"/>
          <w:rtl w:val="0"/>
        </w:rPr>
        <w:t>Madeline</w:t>
      </w:r>
      <w:r>
        <w:tab/>
        <w:tab/>
      </w:r>
      <w:ins w:id="32" w:date="2023-02-06T18:12:52Z" w:author="Sophie Keplinger">
        <w:r>
          <w:rPr>
            <w:rtl w:val="0"/>
            <w:lang w:val="en-US"/>
          </w:rPr>
          <w:t xml:space="preserve">    </w:t>
        </w:r>
      </w:ins>
      <w:del w:id="33" w:date="2022-09-16T18:51:38Z" w:author="Sophie Keplinger">
        <w:r>
          <w:rPr/>
          <w:tab/>
        </w:r>
      </w:del>
      <w:r>
        <w:rPr>
          <w:rFonts w:ascii="Times New Roman" w:hAnsi="Times New Roman"/>
          <w:sz w:val="24"/>
          <w:szCs w:val="24"/>
          <w:rtl w:val="0"/>
          <w:lang w:val="en-US"/>
        </w:rPr>
        <w:t>The Rose Theater</w:t>
      </w:r>
    </w:p>
    <w:p>
      <w:pPr>
        <w:pStyle w:val="Body"/>
        <w:spacing w:after="8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</w:rPr>
        <w:t>Annie</w:t>
      </w:r>
      <w:r>
        <w:tab/>
        <w:tab/>
        <w:tab/>
        <w:tab/>
        <w:tab/>
      </w:r>
      <w:del w:id="34" w:date="2022-09-16T18:53:43Z" w:author="Sophie Keplinger">
        <w:r>
          <w:rPr/>
          <w:tab/>
        </w:r>
      </w:del>
      <w:r>
        <w:rPr>
          <w:rFonts w:ascii="Times New Roman" w:hAnsi="Times New Roman"/>
          <w:sz w:val="24"/>
          <w:szCs w:val="24"/>
          <w:rtl w:val="0"/>
          <w:lang w:val="en-US"/>
        </w:rPr>
        <w:t>Supporting</w:t>
      </w:r>
      <w:r>
        <w:tab/>
        <w:tab/>
      </w:r>
      <w:ins w:id="35" w:date="2023-02-06T18:12:55Z" w:author="Sophie Keplinger">
        <w:r>
          <w:rPr>
            <w:rtl w:val="0"/>
            <w:lang w:val="en-US"/>
          </w:rPr>
          <w:t xml:space="preserve">    </w:t>
        </w:r>
      </w:ins>
      <w:del w:id="36" w:date="2022-09-16T18:51:43Z" w:author="Sophie Keplinger">
        <w:r>
          <w:rPr/>
          <w:tab/>
        </w:r>
      </w:del>
      <w:r>
        <w:rPr>
          <w:rFonts w:ascii="Times New Roman" w:hAnsi="Times New Roman"/>
          <w:sz w:val="24"/>
          <w:szCs w:val="24"/>
          <w:rtl w:val="0"/>
          <w:lang w:val="en-US"/>
        </w:rPr>
        <w:t>The Rose Theater</w:t>
      </w:r>
    </w:p>
    <w:p>
      <w:pPr>
        <w:pStyle w:val="Body"/>
        <w:spacing w:after="80" w:line="240" w:lineRule="auto"/>
        <w:rPr>
          <w:del w:id="37" w:date="2022-09-16T18:58:22Z" w:author="Sophie Keplinger"/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Hairspray</w:t>
      </w:r>
      <w:r>
        <w:tab/>
        <w:tab/>
        <w:tab/>
        <w:tab/>
      </w:r>
      <w:del w:id="38" w:date="2022-09-16T18:53:44Z" w:author="Sophie Keplinger">
        <w:r>
          <w:rPr/>
          <w:tab/>
        </w:r>
      </w:del>
      <w:r>
        <w:rPr>
          <w:rFonts w:ascii="Times New Roman" w:hAnsi="Times New Roman"/>
          <w:sz w:val="24"/>
          <w:szCs w:val="24"/>
          <w:rtl w:val="0"/>
          <w:lang w:val="en-US"/>
        </w:rPr>
        <w:t>Supporting</w:t>
      </w:r>
      <w:r>
        <w:tab/>
        <w:tab/>
      </w:r>
      <w:ins w:id="39" w:date="2023-02-06T18:12:59Z" w:author="Sophie Keplinger">
        <w:r>
          <w:rPr>
            <w:rtl w:val="0"/>
            <w:lang w:val="en-US"/>
          </w:rPr>
          <w:t xml:space="preserve">    </w:t>
        </w:r>
      </w:ins>
      <w:del w:id="40" w:date="2022-09-16T18:51:46Z" w:author="Sophie Keplinger">
        <w:r>
          <w:rPr/>
          <w:tab/>
        </w:r>
      </w:del>
      <w:r>
        <w:rPr>
          <w:rFonts w:ascii="Times New Roman" w:hAnsi="Times New Roman"/>
          <w:sz w:val="24"/>
          <w:szCs w:val="24"/>
          <w:rtl w:val="0"/>
          <w:lang w:val="en-US"/>
        </w:rPr>
        <w:t>Millard Theatre</w:t>
      </w:r>
    </w:p>
    <w:p>
      <w:pPr>
        <w:pStyle w:val="Body"/>
        <w:spacing w:after="80" w:line="240" w:lineRule="auto"/>
        <w:rPr>
          <w:del w:id="41" w:date="2022-09-16T18:58:45Z" w:author="Sophie Keplinger"/>
          <w:rFonts w:ascii="Times New Roman" w:cs="Times New Roman" w:hAnsi="Times New Roman" w:eastAsia="Times New Roman"/>
          <w:sz w:val="24"/>
          <w:szCs w:val="24"/>
        </w:rPr>
      </w:pPr>
      <w:del w:id="42" w:date="2022-09-16T18:58:22Z" w:author="Sophie Keplinger">
        <w:r>
          <w:rPr>
            <w:rFonts w:ascii="Times New Roman" w:hAnsi="Times New Roman"/>
            <w:i w:val="1"/>
            <w:iCs w:val="1"/>
            <w:sz w:val="24"/>
            <w:szCs w:val="24"/>
            <w:rtl w:val="0"/>
            <w:lang w:val="en-US"/>
          </w:rPr>
          <w:delText>Seussical the Musical</w:delText>
        </w:r>
      </w:del>
      <w:del w:id="43" w:date="2022-09-16T18:58:22Z" w:author="Sophie Keplinger">
        <w:r>
          <w:rPr/>
          <w:tab/>
          <w:tab/>
          <w:tab/>
          <w:tab/>
        </w:r>
      </w:del>
      <w:del w:id="44" w:date="2022-09-16T18:58:22Z" w:author="Sophie Keplinger">
        <w:r>
          <w:rPr>
            <w:rFonts w:ascii="Times New Roman" w:hAnsi="Times New Roman"/>
            <w:sz w:val="24"/>
            <w:szCs w:val="24"/>
            <w:rtl w:val="0"/>
            <w:lang w:val="en-US"/>
          </w:rPr>
          <w:delText>Supporting</w:delText>
        </w:r>
      </w:del>
      <w:del w:id="45" w:date="2022-09-16T18:58:22Z" w:author="Sophie Keplinger">
        <w:r>
          <w:rPr/>
          <w:tab/>
          <w:tab/>
        </w:r>
      </w:del>
      <w:del w:id="46" w:date="2022-09-16T18:58:45Z" w:author="Sophie Keplinger">
        <w:r>
          <w:rPr/>
          <w:tab/>
        </w:r>
      </w:del>
      <w:del w:id="47" w:date="2022-09-16T18:58:45Z" w:author="Sophie Keplinger">
        <w:r>
          <w:rPr>
            <w:rFonts w:ascii="Times New Roman" w:hAnsi="Times New Roman"/>
            <w:sz w:val="24"/>
            <w:szCs w:val="24"/>
            <w:rtl w:val="0"/>
            <w:lang w:val="en-US"/>
          </w:rPr>
          <w:delText>The Rose Theater</w:delText>
        </w:r>
      </w:del>
    </w:p>
    <w:p>
      <w:pPr>
        <w:pStyle w:val="Body"/>
        <w:spacing w:after="0" w:line="240" w:lineRule="auto"/>
        <w:rPr>
          <w:del w:id="48" w:date="2022-09-16T18:58:45Z" w:author="Sophie Keplinger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after="0" w:line="240" w:lineRule="auto"/>
        <w:rPr>
          <w:del w:id="49" w:date="2022-09-16T18:58:45Z" w:author="Sophie Keplinger"/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  <w:del w:id="50" w:date="2022-09-16T18:58:45Z" w:author="Sophie Keplinger">
        <w:r>
          <w:rPr>
            <w:rFonts w:ascii="Times New Roman" w:hAnsi="Times New Roman"/>
            <w:b w:val="1"/>
            <w:bCs w:val="1"/>
            <w:sz w:val="24"/>
            <w:szCs w:val="24"/>
            <w:u w:val="single"/>
            <w:rtl w:val="0"/>
            <w:lang w:val="da-DK"/>
          </w:rPr>
          <w:delText>FILM/TV</w:delText>
        </w:r>
      </w:del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del w:id="51" w:date="2022-09-16T18:58:45Z" w:author="Sophie Keplinger">
        <w:r>
          <w:rPr>
            <w:rFonts w:ascii="Times New Roman" w:hAnsi="Times New Roman"/>
            <w:i w:val="1"/>
            <w:iCs w:val="1"/>
            <w:sz w:val="24"/>
            <w:szCs w:val="24"/>
            <w:rtl w:val="0"/>
            <w:lang w:val="en-US"/>
          </w:rPr>
          <w:delText>Untitled Art Project</w:delText>
        </w:r>
      </w:del>
      <w:del w:id="52" w:date="2022-09-16T18:58:45Z" w:author="Sophie Keplinger">
        <w:r>
          <w:rPr/>
          <w:tab/>
          <w:tab/>
        </w:r>
      </w:del>
      <w:del w:id="53" w:date="2022-09-16T18:58:44Z" w:author="Sophie Keplinger">
        <w:r>
          <w:rPr/>
          <w:tab/>
          <w:tab/>
        </w:r>
      </w:del>
      <w:del w:id="54" w:date="2022-09-16T18:58:44Z" w:author="Sophie Keplinger">
        <w:r>
          <w:rPr>
            <w:rFonts w:ascii="Times New Roman" w:hAnsi="Times New Roman"/>
            <w:sz w:val="24"/>
            <w:szCs w:val="24"/>
            <w:rtl w:val="0"/>
            <w:lang w:val="en-US"/>
          </w:rPr>
          <w:delText>Pedestrian</w:delText>
        </w:r>
      </w:del>
      <w:del w:id="55" w:date="2022-09-16T18:58:44Z" w:author="Sophie Keplinger">
        <w:r>
          <w:rPr/>
          <w:tab/>
          <w:tab/>
        </w:r>
      </w:del>
      <w:del w:id="56" w:date="2022-09-16T18:58:44Z" w:author="Sophie Keplinger">
        <w:r>
          <w:rPr/>
          <w:tab/>
        </w:r>
      </w:del>
      <w:del w:id="57" w:date="2022-09-16T18:58:44Z" w:author="Sophie Keplinger">
        <w:r>
          <w:rPr>
            <w:rFonts w:ascii="Times New Roman" w:hAnsi="Times New Roman"/>
            <w:sz w:val="24"/>
            <w:szCs w:val="24"/>
            <w:rtl w:val="0"/>
            <w:lang w:val="en-US"/>
          </w:rPr>
          <w:delText>Netflix</w:delText>
        </w:r>
      </w:del>
      <w:r>
        <w:tab/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  <w:u w:val="single"/>
        </w:rPr>
      </w:pP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>EDUCATION AND TRAINING</w:t>
      </w:r>
    </w:p>
    <w:p>
      <w:pPr>
        <w:pStyle w:val="Body"/>
        <w:spacing w:after="8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The American Academy of Dramatic Arts</w:t>
      </w:r>
      <w:r>
        <w:rPr>
          <w:rFonts w:ascii="Times New Roman" w:hAnsi="Times New Roman"/>
          <w:sz w:val="24"/>
          <w:szCs w:val="24"/>
          <w:rtl w:val="0"/>
          <w:lang w:val="en-US"/>
        </w:rPr>
        <w:t>: AOS in Acting</w:t>
      </w:r>
    </w:p>
    <w:p>
      <w:pPr>
        <w:pStyle w:val="Body"/>
        <w:spacing w:after="8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The Acting Studio</w:t>
      </w:r>
      <w:r>
        <w:rPr>
          <w:rFonts w:ascii="Times New Roman" w:hAnsi="Times New Roman"/>
          <w:sz w:val="24"/>
          <w:szCs w:val="24"/>
          <w:rtl w:val="0"/>
          <w:lang w:val="en-US"/>
        </w:rPr>
        <w:t>: 6-week Intensive Meisner Acting Workshop</w:t>
      </w:r>
    </w:p>
    <w:p>
      <w:pPr>
        <w:pStyle w:val="Body"/>
        <w:spacing w:after="8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SNJ Studios</w:t>
      </w:r>
      <w:r>
        <w:rPr>
          <w:rFonts w:ascii="Times New Roman" w:hAnsi="Times New Roman"/>
          <w:sz w:val="24"/>
          <w:szCs w:val="24"/>
          <w:rtl w:val="0"/>
          <w:lang w:val="en-US"/>
        </w:rPr>
        <w:t>: Singing and Dancing Lessons (8 years)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Acting: </w:t>
      </w:r>
      <w:r>
        <w:tab/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Timothy Stickney, Susan Pilar, David Dean Bottrell, Yvette Heylinger, </w:t>
      </w:r>
      <w:r>
        <w:tab/>
        <w:tab/>
        <w:tab/>
      </w:r>
      <w:r>
        <w:rPr>
          <w:rFonts w:ascii="Times New Roman" w:hAnsi="Times New Roman"/>
          <w:sz w:val="24"/>
          <w:szCs w:val="24"/>
          <w:rtl w:val="0"/>
        </w:rPr>
        <w:t xml:space="preserve">                 </w:t>
      </w:r>
      <w:ins w:id="58" w:date="2023-02-06T18:14:13Z" w:author="Sophie Keplinger">
        <w:r>
          <w:rPr>
            <w:rFonts w:ascii="Times New Roman" w:hAnsi="Times New Roman"/>
            <w:sz w:val="24"/>
            <w:szCs w:val="24"/>
            <w:rtl w:val="0"/>
            <w:lang w:val="en-US"/>
          </w:rPr>
          <w:t xml:space="preserve">            </w:t>
        </w:r>
      </w:ins>
      <w:r>
        <w:rPr>
          <w:rFonts w:ascii="Times New Roman" w:hAnsi="Times New Roman"/>
          <w:sz w:val="24"/>
          <w:szCs w:val="24"/>
          <w:rtl w:val="0"/>
          <w:lang w:val="en-US"/>
        </w:rPr>
        <w:t>James Price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Voice:           </w:t>
      </w:r>
      <w:r>
        <w:tab/>
        <w:tab/>
      </w:r>
      <w:r>
        <w:rPr>
          <w:rFonts w:ascii="Times New Roman" w:hAnsi="Times New Roman"/>
          <w:sz w:val="24"/>
          <w:szCs w:val="24"/>
          <w:rtl w:val="0"/>
          <w:lang w:val="de-DE"/>
        </w:rPr>
        <w:t xml:space="preserve">     Doug Chapman, Thomas Rene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Voice-Over:</w:t>
      </w:r>
      <w:r>
        <w:tab/>
        <w:tab/>
      </w:r>
      <w:r>
        <w:rPr>
          <w:rFonts w:ascii="Times New Roman" w:hAnsi="Times New Roman"/>
          <w:sz w:val="24"/>
          <w:szCs w:val="24"/>
          <w:rtl w:val="0"/>
          <w:lang w:val="de-DE"/>
        </w:rPr>
        <w:t xml:space="preserve">     Rob Tendy 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Movement:                      Angela Nahigian, Nurit Monacelli, Jay Dunn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 xml:space="preserve">Dance: </w:t>
      </w:r>
      <w:r>
        <w:tab/>
        <w:tab/>
      </w:r>
      <w:r>
        <w:rPr>
          <w:rFonts w:ascii="Times New Roman" w:hAnsi="Times New Roman"/>
          <w:sz w:val="24"/>
          <w:szCs w:val="24"/>
          <w:rtl w:val="0"/>
          <w:lang w:val="de-DE"/>
        </w:rPr>
        <w:t xml:space="preserve">     Robert Tunstall, Melanie Walters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Singing:</w:t>
      </w:r>
      <w:r>
        <w:tab/>
        <w:tab/>
      </w:r>
      <w:r>
        <w:rPr>
          <w:rFonts w:ascii="Times New Roman" w:hAnsi="Times New Roman"/>
          <w:sz w:val="24"/>
          <w:szCs w:val="24"/>
          <w:rtl w:val="0"/>
          <w:lang w:val="de-DE"/>
        </w:rPr>
        <w:t xml:space="preserve">     Matthew Dean Marsh, Joel Johnston</w:t>
      </w:r>
    </w:p>
    <w:p>
      <w:pPr>
        <w:pStyle w:val="Body"/>
        <w:spacing w:after="0" w:line="240" w:lineRule="auto"/>
        <w:rPr>
          <w:ins w:id="59" w:date="2022-09-16T18:58:50Z" w:author="Sophie Keplinger"/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On-Camera Technique:   Jennifer Mann, Jenn Harris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after="0" w:line="240" w:lineRule="auto"/>
        <w:rPr>
          <w:ins w:id="60" w:date="2022-09-16T18:58:32Z" w:author="Sophie Keplinger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after="0" w:line="240" w:lineRule="auto"/>
        <w:rPr>
          <w:del w:id="61" w:date="2022-09-16T18:58:31Z" w:author="Sophie Keplinger"/>
          <w:rFonts w:ascii="Times New Roman" w:cs="Times New Roman" w:hAnsi="Times New Roman" w:eastAsia="Times New Roman"/>
        </w:rPr>
      </w:pPr>
    </w:p>
    <w:p>
      <w:pPr>
        <w:pStyle w:val="Body"/>
        <w:spacing w:after="0" w:line="240" w:lineRule="auto"/>
        <w:rPr>
          <w:del w:id="62" w:date="2022-09-16T18:58:31Z" w:author="Sophie Keplinger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da-DK"/>
        </w:rPr>
        <w:t>SPECIAL SKILLS</w:t>
      </w:r>
    </w:p>
    <w:p>
      <w:pPr>
        <w:pStyle w:val="Body"/>
        <w:spacing w:after="0" w:line="240" w:lineRule="auto"/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Singing (Voice: Alto), Stage Fighting, Voice Over, Southern-American Dialect, Russian Dialect </w:t>
      </w:r>
      <w:r>
        <w:tab/>
        <w:tab/>
      </w:r>
      <w:r>
        <w:rPr>
          <w:rFonts w:ascii="Times New Roman" w:cs="Times New Roman" w:hAnsi="Times New Roman" w:eastAsia="Times New Roman"/>
          <w:sz w:val="24"/>
          <w:szCs w:val="24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character" w:styleId="Link">
    <w:name w:val="Link"/>
    <w:rPr>
      <w:color w:val="0563c1"/>
      <w:u w:val="single" w:color="0563c1"/>
    </w:rPr>
  </w:style>
  <w:style w:type="character" w:styleId="Hyperlink.0">
    <w:name w:val="Hyperlink.0"/>
    <w:basedOn w:val="Link"/>
    <w:next w:val="Hyperlink.0"/>
    <w:rPr>
      <w:rFonts w:ascii="Times New Roman" w:cs="Times New Roman" w:hAnsi="Times New Roman" w:eastAsia="Times New Roman"/>
      <w:b w:val="1"/>
      <w:bCs w:val="1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